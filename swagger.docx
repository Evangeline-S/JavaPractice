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6273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xplanations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.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2F93CCC4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What is Swagger?</w:t>
      </w:r>
    </w:p>
    <w:p w14:paraId="54233FC3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What are the features provided by Swagger?</w:t>
      </w:r>
    </w:p>
    <w:p w14:paraId="6751FD65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What is API Testing?</w:t>
      </w:r>
    </w:p>
    <w:p w14:paraId="4F72F890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What are the Benefits of API testing?</w:t>
      </w:r>
    </w:p>
    <w:p w14:paraId="08B6833C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What are the types of API testing?</w:t>
      </w:r>
    </w:p>
    <w:p w14:paraId="5CD53CE2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What are the protocols used in API Testing?</w:t>
      </w:r>
    </w:p>
    <w:p w14:paraId="7B8D8AC1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What is Swagger Editor?</w:t>
      </w:r>
    </w:p>
    <w:p w14:paraId="00111A75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How can we Add API in Swagger?</w:t>
      </w:r>
    </w:p>
    <w:p w14:paraId="2B30B639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 xml:space="preserve">What is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?</w:t>
      </w:r>
    </w:p>
    <w:p w14:paraId="06CB79A3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How can we send custom headers with requests in Swagger UI?</w:t>
      </w:r>
    </w:p>
    <w:p w14:paraId="4706038F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How should we generate static docs with swagger?</w:t>
      </w:r>
    </w:p>
    <w:p w14:paraId="4CC35845" w14:textId="77777777" w:rsidR="00A03E97" w:rsidRPr="00A03E97" w:rsidRDefault="00A03E97" w:rsidP="00A03E97">
      <w:pPr>
        <w:numPr>
          <w:ilvl w:val="0"/>
          <w:numId w:val="1"/>
        </w:numPr>
        <w:spacing w:before="100" w:beforeAutospacing="1" w:after="100" w:afterAutospacing="1" w:line="600" w:lineRule="atLeast"/>
        <w:ind w:left="270"/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 xml:space="preserve">How do we import custom dashboards to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>grafana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31"/>
          <w:szCs w:val="31"/>
          <w14:ligatures w14:val="none"/>
        </w:rPr>
        <w:t xml:space="preserve"> using helm?</w:t>
      </w:r>
    </w:p>
    <w:p w14:paraId="7D1E284D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What is Swagger?</w:t>
      </w:r>
    </w:p>
    <w:p w14:paraId="08FD1EFE" w14:textId="4FED4AAF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Swagger is used in sharing documentation in the products, managers, testers and developers and also is used by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vatious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tools in automating API Related </w:t>
      </w:r>
      <w:proofErr w:type="spellStart"/>
      <w:proofErr w:type="gram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processes.It</w:t>
      </w:r>
      <w:proofErr w:type="spellEnd"/>
      <w:proofErr w:type="gram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is also used in developing APIs through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Specification(OAS), also consists of open source and professional tools.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 xml:space="preserve">Swagger also helps in describing the structure of our APIs for reading by the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machines.It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does it by asking our API return YAML or JSON 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lastRenderedPageBreak/>
        <w:t xml:space="preserve">which contains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deatiled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discription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of our API.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FB03FC6" wp14:editId="6084563D">
            <wp:extent cx="5731510" cy="3390900"/>
            <wp:effectExtent l="0" t="0" r="2540" b="0"/>
            <wp:docPr id="331964250" name="Picture 11" descr="Sw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wag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719AA40D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What are the features provided by Swagger?</w:t>
      </w:r>
    </w:p>
    <w:p w14:paraId="54948640" w14:textId="77777777" w:rsidR="00A03E97" w:rsidRPr="00A03E97" w:rsidRDefault="00A03E97" w:rsidP="00A03E9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b/>
          <w:bCs/>
          <w:color w:val="333333"/>
          <w:kern w:val="0"/>
          <w:sz w:val="29"/>
          <w:szCs w:val="29"/>
          <w14:ligatures w14:val="none"/>
        </w:rPr>
        <w:t>Swagger Editor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 used in writing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Specs.</w:t>
      </w:r>
    </w:p>
    <w:p w14:paraId="60EF2515" w14:textId="77777777" w:rsidR="00A03E97" w:rsidRPr="00A03E97" w:rsidRDefault="00A03E97" w:rsidP="00A03E9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b/>
          <w:bCs/>
          <w:color w:val="333333"/>
          <w:kern w:val="0"/>
          <w:sz w:val="29"/>
          <w:szCs w:val="29"/>
          <w14:ligatures w14:val="none"/>
        </w:rPr>
        <w:t>Swagger UI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 helps in rendering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Specs as an Interactive API Documentation.</w:t>
      </w:r>
    </w:p>
    <w:p w14:paraId="516E7CAE" w14:textId="77777777" w:rsidR="00A03E97" w:rsidRPr="00A03E97" w:rsidRDefault="00A03E97" w:rsidP="00A03E97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b/>
          <w:bCs/>
          <w:color w:val="333333"/>
          <w:kern w:val="0"/>
          <w:sz w:val="29"/>
          <w:szCs w:val="29"/>
          <w14:ligatures w14:val="none"/>
        </w:rPr>
        <w:t xml:space="preserve">Swagger </w:t>
      </w:r>
      <w:proofErr w:type="spellStart"/>
      <w:r w:rsidRPr="00A03E97">
        <w:rPr>
          <w:rFonts w:ascii="Segoe UI" w:eastAsia="Times New Roman" w:hAnsi="Segoe UI" w:cs="Segoe UI"/>
          <w:b/>
          <w:bCs/>
          <w:color w:val="333333"/>
          <w:kern w:val="0"/>
          <w:sz w:val="29"/>
          <w:szCs w:val="29"/>
          <w14:ligatures w14:val="none"/>
        </w:rPr>
        <w:t>Codegen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 used in generating sever stubs and libraries from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Spec.</w:t>
      </w:r>
    </w:p>
    <w:p w14:paraId="16B20830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46F0DF45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What is API Testing?</w:t>
      </w:r>
    </w:p>
    <w:p w14:paraId="21B23EFF" w14:textId="603D8F90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API Testing helps in analyzing Application Program Interface in verifying its functionality, security, performance and </w:t>
      </w:r>
      <w:proofErr w:type="spellStart"/>
      <w:proofErr w:type="gram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reliability.It</w:t>
      </w:r>
      <w:proofErr w:type="spellEnd"/>
      <w:proofErr w:type="gram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is performed by requesting it to one or more API Endpoints and also in 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lastRenderedPageBreak/>
        <w:t xml:space="preserve">comparing the response with the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results.API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Testing performs with critical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layes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such as Business, and in business logic processing it is carried out and all Transactions through the User Interface and Database Layers.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78B5E0F" wp14:editId="06FE2E29">
            <wp:extent cx="5731510" cy="1304290"/>
            <wp:effectExtent l="0" t="0" r="2540" b="0"/>
            <wp:docPr id="1706714515" name="Picture 10" descr="Sw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wag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4E2789D0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What are the Benefits of API testing?</w:t>
      </w:r>
    </w:p>
    <w:p w14:paraId="5DDECDD9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Benefits of API Testing are as follows:</w:t>
      </w:r>
    </w:p>
    <w:p w14:paraId="478BDD24" w14:textId="77777777" w:rsidR="00A03E97" w:rsidRPr="00A03E97" w:rsidRDefault="00A03E97" w:rsidP="00A03E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Language Independent - used in language automation </w:t>
      </w:r>
      <w:proofErr w:type="gram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and also</w:t>
      </w:r>
      <w:proofErr w:type="gram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in structuring data, and making the verification and stable.</w:t>
      </w:r>
    </w:p>
    <w:p w14:paraId="5BAF89B7" w14:textId="77777777" w:rsidR="00A03E97" w:rsidRPr="00A03E97" w:rsidRDefault="00A03E97" w:rsidP="00A03E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GUI Independent - used in performing the app prior to GUI Testing </w:t>
      </w:r>
      <w:proofErr w:type="gram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and also</w:t>
      </w:r>
      <w:proofErr w:type="gram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can gives feedback and better team productivity.</w:t>
      </w:r>
    </w:p>
    <w:p w14:paraId="784310F0" w14:textId="77777777" w:rsidR="00A03E97" w:rsidRPr="00A03E97" w:rsidRDefault="00A03E97" w:rsidP="00A03E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Improved Test Coverage - used in creating and allowing automated tests with high coverage.</w:t>
      </w:r>
    </w:p>
    <w:p w14:paraId="3FEDB0C3" w14:textId="77777777" w:rsidR="00A03E97" w:rsidRPr="00A03E97" w:rsidRDefault="00A03E97" w:rsidP="00A03E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Faster Release - used in executing API Testing and testing, allowing the software </w:t>
      </w:r>
      <w:proofErr w:type="gram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development</w:t>
      </w:r>
      <w:proofErr w:type="gram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and releasing products faster.</w:t>
      </w:r>
    </w:p>
    <w:p w14:paraId="1CA30022" w14:textId="0C611A9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8A411BB" wp14:editId="5C4634B6">
            <wp:extent cx="5731510" cy="2242820"/>
            <wp:effectExtent l="0" t="0" r="2540" b="5080"/>
            <wp:docPr id="892760001" name="Picture 9" descr="Sw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wag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lastRenderedPageBreak/>
        <w:br/>
      </w:r>
    </w:p>
    <w:p w14:paraId="3448E348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What are the types of API testing?</w:t>
      </w:r>
    </w:p>
    <w:p w14:paraId="6B440D35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Types of API Testing are as follows: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Unit Testing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Functional Testing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Load Testing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Error Detection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Security Testing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UI Testing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Penetration Testing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Fuzz Testing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2CBB921B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What are the protocols used in API Testing?</w:t>
      </w:r>
    </w:p>
    <w:p w14:paraId="32E0E65C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Protocols used by API Testing are as follows: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HTTP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REST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SOAP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JMS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  <w:t>UDDI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78F21503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What is Swagger Editor?</w:t>
      </w:r>
    </w:p>
    <w:p w14:paraId="7A1CF9C4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Swagger Editor is used in designing, </w:t>
      </w:r>
      <w:proofErr w:type="gram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defining</w:t>
      </w:r>
      <w:proofErr w:type="gram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and documenting RESTful APIs in Swagger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Specification.It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also helps in bringing the Swagger Editor, UI,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Codegen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Tools in cloud as an integrated API Design and Documentations which is built for API Teams working with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Specification.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44A6C0C6" w14:textId="77777777" w:rsidR="00A03E97" w:rsidRPr="00A03E97" w:rsidRDefault="00A03E97" w:rsidP="00A03E97">
      <w:pPr>
        <w:shd w:val="clear" w:color="auto" w:fill="FFFFFF"/>
        <w:spacing w:after="0" w:line="240" w:lineRule="auto"/>
        <w:jc w:val="center"/>
        <w:rPr>
          <w:ins w:id="0" w:author="Unknown"/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lastRenderedPageBreak/>
        <w:br/>
      </w:r>
    </w:p>
    <w:p w14:paraId="4C3E4D69" w14:textId="77777777" w:rsidR="00A03E97" w:rsidRPr="00A03E97" w:rsidRDefault="00A03E97" w:rsidP="00A03E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</w:p>
    <w:p w14:paraId="0D2C9B0D" w14:textId="77777777" w:rsidR="00A03E97" w:rsidRPr="00A03E97" w:rsidRDefault="00A03E97" w:rsidP="00A03E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</w:p>
    <w:p w14:paraId="0344F667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How can we Add API in Swagger?</w:t>
      </w:r>
    </w:p>
    <w:p w14:paraId="07AD7522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We can add API in Swagger by using the following command: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2473572C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</w:t>
      </w:r>
    </w:p>
    <w:p w14:paraId="77E3F7D5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@SWG\</w:t>
      </w:r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Resource(</w:t>
      </w:r>
      <w:proofErr w:type="gramEnd"/>
    </w:p>
    <w:p w14:paraId="7FA7948F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apiVersion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="1.0",</w:t>
      </w:r>
    </w:p>
    <w:p w14:paraId="5AFB2304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swaggerVersion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="1.2",</w:t>
      </w:r>
    </w:p>
    <w:p w14:paraId="6F7B2E09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description="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SearchUsers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63A20A73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)</w:t>
      </w:r>
    </w:p>
    <w:p w14:paraId="5A77CF4B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</w:t>
      </w:r>
    </w:p>
    <w:p w14:paraId="41585134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74301360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 xml:space="preserve">What is </w:t>
      </w:r>
      <w:proofErr w:type="spellStart"/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OpenAPI</w:t>
      </w:r>
      <w:proofErr w:type="spellEnd"/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?</w:t>
      </w:r>
    </w:p>
    <w:p w14:paraId="736441C2" w14:textId="2093A14D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is an API description format for REST APIs </w:t>
      </w:r>
      <w:proofErr w:type="gram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and also</w:t>
      </w:r>
      <w:proofErr w:type="gram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allows us in describing our entire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APIsuch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as Available Endpoints and Operations on each endpoint operations parameters like Input and Output for each operation.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9491A30" wp14:editId="42E68546">
            <wp:extent cx="5731510" cy="1360805"/>
            <wp:effectExtent l="0" t="0" r="2540" b="0"/>
            <wp:docPr id="2113905626" name="Picture 8" descr="Sw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wagg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683BA14A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lastRenderedPageBreak/>
        <w:t>How can we send custom headers with requests in Swagger UI?</w:t>
      </w:r>
    </w:p>
    <w:p w14:paraId="52A790CA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We can send custom headers by using the following command: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016A675C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6A0BDCF5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swashbuckle.AspNetCore.Swagger</w:t>
      </w:r>
      <w:proofErr w:type="spellEnd"/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6428871B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swashbuckle.AspNetCore.SwaggerGen</w:t>
      </w:r>
      <w:proofErr w:type="spellEnd"/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01D415E4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5881B4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namespace </w:t>
      </w:r>
      <w:proofErr w:type="spellStart"/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api.infrastructure</w:t>
      </w:r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.filters</w:t>
      </w:r>
      <w:proofErr w:type="spellEnd"/>
    </w:p>
    <w:p w14:paraId="1E74A0E0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7B4C6A9E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public class </w:t>
      </w:r>
      <w:proofErr w:type="spellStart"/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SwaggerSecurityRequirementsDocumentFilter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:</w:t>
      </w:r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DocumentFilter</w:t>
      </w:r>
      <w:proofErr w:type="spellEnd"/>
    </w:p>
    <w:p w14:paraId="3DA326E9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371887B2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public void </w:t>
      </w:r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Apply(</w:t>
      </w:r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Swagger Document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document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Document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FilterContext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context)</w:t>
      </w:r>
    </w:p>
    <w:p w14:paraId="431A8357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6B2D8BFA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document.Security</w:t>
      </w:r>
      <w:proofErr w:type="spellEnd"/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new List&lt;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IDictionary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&lt;string,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IEnumerable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&lt;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documentstring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&gt;&gt;&gt;()</w:t>
      </w:r>
    </w:p>
    <w:p w14:paraId="4D5FDAD3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{</w:t>
      </w:r>
    </w:p>
    <w:p w14:paraId="715AA4CB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    new Dictionary&lt;string,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IEnumerable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&lt;string&gt;</w:t>
      </w:r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&gt;(</w:t>
      </w:r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</w:t>
      </w:r>
    </w:p>
    <w:p w14:paraId="3D70FF46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    {</w:t>
      </w:r>
    </w:p>
    <w:p w14:paraId="32FE0044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 "</w:t>
      </w:r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Bearer",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newstring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[]{ } },</w:t>
      </w:r>
    </w:p>
    <w:p w14:paraId="555CF064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 "</w:t>
      </w:r>
      <w:proofErr w:type="gram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Basic",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newstring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[]{ } },</w:t>
      </w:r>
    </w:p>
    <w:p w14:paraId="697F154D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    }</w:t>
      </w:r>
    </w:p>
    <w:p w14:paraId="4B61172B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};</w:t>
      </w:r>
    </w:p>
    <w:p w14:paraId="66C2B18C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56223B66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7A4D9556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0D6709EB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44F431A5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How should we generate static docs with swagger?</w:t>
      </w:r>
    </w:p>
    <w:p w14:paraId="67216666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lastRenderedPageBreak/>
        <w:t xml:space="preserve">We can generate static documents by using the swagger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codegen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command: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076240A2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swagger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codegen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generate --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&lt;path used in swagger file&gt; -l html2 -o &lt;path used to output location&gt;</w:t>
      </w:r>
    </w:p>
    <w:p w14:paraId="5F5637B4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09A3DEB8" w14:textId="77777777" w:rsidR="00A03E97" w:rsidRPr="00A03E97" w:rsidRDefault="00A03E97" w:rsidP="00A03E97">
      <w:pPr>
        <w:spacing w:before="300" w:after="300" w:line="240" w:lineRule="auto"/>
        <w:outlineLvl w:val="1"/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</w:pPr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 xml:space="preserve">How to define an </w:t>
      </w:r>
      <w:proofErr w:type="spellStart"/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enum</w:t>
      </w:r>
      <w:proofErr w:type="spellEnd"/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 xml:space="preserve"> in </w:t>
      </w:r>
      <w:proofErr w:type="spellStart"/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OpenAPI</w:t>
      </w:r>
      <w:proofErr w:type="spellEnd"/>
      <w:r w:rsidRPr="00A03E97">
        <w:rPr>
          <w:rFonts w:ascii="inherit" w:eastAsia="Times New Roman" w:hAnsi="inherit" w:cs="Segoe UI"/>
          <w:color w:val="006909"/>
          <w:kern w:val="0"/>
          <w:sz w:val="45"/>
          <w:szCs w:val="45"/>
          <w14:ligatures w14:val="none"/>
        </w:rPr>
        <w:t>?</w:t>
      </w:r>
    </w:p>
    <w:p w14:paraId="6EA3E2A7" w14:textId="77777777" w:rsidR="00A03E97" w:rsidRPr="00A03E97" w:rsidRDefault="00A03E97" w:rsidP="00A03E97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</w:pP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We can define an Enum in </w:t>
      </w:r>
      <w:proofErr w:type="spellStart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>OpenAPI</w:t>
      </w:r>
      <w:proofErr w:type="spellEnd"/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t xml:space="preserve"> 2.0 by using the following command:</w:t>
      </w:r>
      <w:r w:rsidRPr="00A03E97">
        <w:rPr>
          <w:rFonts w:ascii="Segoe UI" w:eastAsia="Times New Roman" w:hAnsi="Segoe UI" w:cs="Segoe UI"/>
          <w:color w:val="333333"/>
          <w:kern w:val="0"/>
          <w:sz w:val="29"/>
          <w:szCs w:val="29"/>
          <w14:ligatures w14:val="none"/>
        </w:rPr>
        <w:br/>
      </w:r>
    </w:p>
    <w:p w14:paraId="203B0825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13B44770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"in": "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querys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",</w:t>
      </w:r>
    </w:p>
    <w:p w14:paraId="06255EEB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"name": "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smple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",</w:t>
      </w:r>
    </w:p>
    <w:p w14:paraId="62B71EEE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"description": "Sample parameter with 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enum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value",</w:t>
      </w:r>
    </w:p>
    <w:p w14:paraId="262A8E31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"type": "strings",</w:t>
      </w:r>
    </w:p>
    <w:p w14:paraId="499DBFB2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enum</w:t>
      </w:r>
      <w:proofErr w:type="spellEnd"/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": [ "5", "6"],</w:t>
      </w:r>
    </w:p>
    <w:p w14:paraId="43CFFDF5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"required": true</w:t>
      </w:r>
    </w:p>
    <w:p w14:paraId="1D4E883B" w14:textId="77777777" w:rsidR="00A03E97" w:rsidRPr="00A03E97" w:rsidRDefault="00A03E97" w:rsidP="00A03E97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A03E9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}</w:t>
      </w:r>
    </w:p>
    <w:p w14:paraId="2E31B92F" w14:textId="77777777" w:rsidR="008B4C81" w:rsidRDefault="008B4C81"/>
    <w:sectPr w:rsidR="008B4C81" w:rsidSect="000C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2C15"/>
    <w:multiLevelType w:val="multilevel"/>
    <w:tmpl w:val="A04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E2184"/>
    <w:multiLevelType w:val="multilevel"/>
    <w:tmpl w:val="FEF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1B255F"/>
    <w:multiLevelType w:val="multilevel"/>
    <w:tmpl w:val="C238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329005">
    <w:abstractNumId w:val="2"/>
  </w:num>
  <w:num w:numId="2" w16cid:durableId="1422138684">
    <w:abstractNumId w:val="1"/>
  </w:num>
  <w:num w:numId="3" w16cid:durableId="43078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97"/>
    <w:rsid w:val="000C129C"/>
    <w:rsid w:val="000C4860"/>
    <w:rsid w:val="00513874"/>
    <w:rsid w:val="008B4C81"/>
    <w:rsid w:val="00A03E97"/>
    <w:rsid w:val="00C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99B6"/>
  <w15:chartTrackingRefBased/>
  <w15:docId w15:val="{3FAC31CE-34CD-4C82-A948-6A65FFF5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E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E9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24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64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03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066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3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238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54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46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681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Yessian</dc:creator>
  <cp:keywords/>
  <dc:description/>
  <cp:lastModifiedBy>Paul Yessian</cp:lastModifiedBy>
  <cp:revision>1</cp:revision>
  <dcterms:created xsi:type="dcterms:W3CDTF">2024-02-23T07:39:00Z</dcterms:created>
  <dcterms:modified xsi:type="dcterms:W3CDTF">2024-02-23T07:40:00Z</dcterms:modified>
</cp:coreProperties>
</file>